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AA6B6" w14:textId="5D9D8A5B" w:rsidR="000A4B84" w:rsidRDefault="000A4B84" w:rsidP="009C0F3F">
      <w:pPr>
        <w:jc w:val="center"/>
        <w:rPr>
          <w:ins w:id="0" w:author="Tonono, Melinda" w:date="2020-06-25T16:24:00Z"/>
          <w:rFonts w:ascii="Times New Roman" w:hAnsi="Times New Roman" w:cs="Times New Roman"/>
          <w:b/>
          <w:sz w:val="28"/>
          <w:szCs w:val="28"/>
        </w:rPr>
      </w:pPr>
      <w:r w:rsidRPr="007C5647">
        <w:rPr>
          <w:rFonts w:ascii="Times New Roman" w:hAnsi="Times New Roman" w:cs="Times New Roman"/>
          <w:b/>
          <w:sz w:val="28"/>
          <w:szCs w:val="28"/>
        </w:rPr>
        <w:t>CURRICULUM VITAE</w:t>
      </w:r>
    </w:p>
    <w:p w14:paraId="7FD1BC7E" w14:textId="27F6A9BD" w:rsidR="005D2169" w:rsidRPr="007C5647" w:rsidRDefault="005D2169" w:rsidP="005D2169">
      <w:pPr>
        <w:rPr>
          <w:rFonts w:ascii="Times New Roman" w:hAnsi="Times New Roman" w:cs="Times New Roman"/>
          <w:b/>
          <w:sz w:val="28"/>
          <w:szCs w:val="28"/>
        </w:rPr>
        <w:pPrChange w:id="1" w:author="Tonono, Melinda" w:date="2020-06-25T16:24:00Z">
          <w:pPr>
            <w:jc w:val="center"/>
          </w:pPr>
        </w:pPrChange>
      </w:pPr>
      <w:commentRangeStart w:id="2"/>
      <w:ins w:id="3" w:author="Tonono, Melinda" w:date="2020-06-25T16:24:00Z">
        <w:r>
          <w:rPr>
            <w:rFonts w:ascii="Times New Roman" w:hAnsi="Times New Roman" w:cs="Times New Roman"/>
            <w:b/>
            <w:sz w:val="28"/>
            <w:szCs w:val="28"/>
          </w:rPr>
          <w:t>Career Objectives</w:t>
        </w:r>
        <w:commentRangeEnd w:id="2"/>
        <w:r>
          <w:rPr>
            <w:rStyle w:val="CommentReference"/>
          </w:rPr>
          <w:commentReference w:id="2"/>
        </w:r>
      </w:ins>
    </w:p>
    <w:p w14:paraId="383D417A" w14:textId="77777777" w:rsidR="009C0F3F" w:rsidRPr="007C5647" w:rsidRDefault="009C0F3F" w:rsidP="000A4B84">
      <w:pPr>
        <w:rPr>
          <w:rFonts w:ascii="Times New Roman" w:hAnsi="Times New Roman" w:cs="Times New Roman"/>
          <w:b/>
          <w:sz w:val="28"/>
          <w:szCs w:val="28"/>
        </w:rPr>
      </w:pPr>
    </w:p>
    <w:p w14:paraId="1DE47823" w14:textId="495C7601" w:rsidR="009C0F3F" w:rsidRPr="007C5647" w:rsidRDefault="009C0F3F" w:rsidP="000A4B84">
      <w:pPr>
        <w:rPr>
          <w:rFonts w:ascii="Times New Roman" w:hAnsi="Times New Roman" w:cs="Times New Roman"/>
          <w:b/>
          <w:sz w:val="24"/>
          <w:szCs w:val="24"/>
        </w:rPr>
      </w:pPr>
      <w:r w:rsidRPr="007C5647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14:paraId="1664DD3A" w14:textId="06D73412" w:rsidR="000A4B84" w:rsidRPr="007C5647" w:rsidRDefault="000A4B84" w:rsidP="000A4B84">
      <w:pPr>
        <w:rPr>
          <w:rFonts w:ascii="Times New Roman" w:hAnsi="Times New Roman" w:cs="Times New Roman"/>
        </w:rPr>
      </w:pPr>
      <w:r w:rsidRPr="007C5647">
        <w:rPr>
          <w:rFonts w:ascii="Times New Roman" w:hAnsi="Times New Roman" w:cs="Times New Roman"/>
        </w:rPr>
        <w:t xml:space="preserve">FULL NAMES </w:t>
      </w:r>
      <w:r w:rsidRPr="007C5647">
        <w:rPr>
          <w:rFonts w:ascii="Times New Roman" w:hAnsi="Times New Roman" w:cs="Times New Roman"/>
        </w:rPr>
        <w:tab/>
      </w:r>
      <w:r w:rsidRPr="007C5647">
        <w:rPr>
          <w:rFonts w:ascii="Times New Roman" w:hAnsi="Times New Roman" w:cs="Times New Roman"/>
        </w:rPr>
        <w:tab/>
        <w:t>:</w:t>
      </w:r>
      <w:r w:rsidRPr="007C5647">
        <w:rPr>
          <w:rFonts w:ascii="Times New Roman" w:hAnsi="Times New Roman" w:cs="Times New Roman"/>
        </w:rPr>
        <w:tab/>
      </w:r>
      <w:r w:rsidR="00206065" w:rsidRPr="007C5647">
        <w:rPr>
          <w:rFonts w:ascii="Times New Roman" w:hAnsi="Times New Roman" w:cs="Times New Roman"/>
        </w:rPr>
        <w:t xml:space="preserve">Nteboheleng </w:t>
      </w:r>
    </w:p>
    <w:p w14:paraId="3687A887" w14:textId="0BCD4351" w:rsidR="000A4B84" w:rsidRPr="007C5647" w:rsidRDefault="000A4B84" w:rsidP="000A4B84">
      <w:pPr>
        <w:rPr>
          <w:rFonts w:ascii="Times New Roman" w:hAnsi="Times New Roman" w:cs="Times New Roman"/>
        </w:rPr>
      </w:pPr>
      <w:r w:rsidRPr="007C5647">
        <w:rPr>
          <w:rFonts w:ascii="Times New Roman" w:hAnsi="Times New Roman" w:cs="Times New Roman"/>
        </w:rPr>
        <w:t>SURNAME</w:t>
      </w:r>
      <w:r w:rsidRPr="007C5647">
        <w:rPr>
          <w:rFonts w:ascii="Times New Roman" w:hAnsi="Times New Roman" w:cs="Times New Roman"/>
        </w:rPr>
        <w:tab/>
      </w:r>
      <w:r w:rsidRPr="007C5647">
        <w:rPr>
          <w:rFonts w:ascii="Times New Roman" w:hAnsi="Times New Roman" w:cs="Times New Roman"/>
        </w:rPr>
        <w:tab/>
        <w:t>:</w:t>
      </w:r>
      <w:r w:rsidRPr="007C5647">
        <w:rPr>
          <w:rFonts w:ascii="Times New Roman" w:hAnsi="Times New Roman" w:cs="Times New Roman"/>
        </w:rPr>
        <w:tab/>
      </w:r>
      <w:r w:rsidR="00206065" w:rsidRPr="007C5647">
        <w:rPr>
          <w:rFonts w:ascii="Times New Roman" w:hAnsi="Times New Roman" w:cs="Times New Roman"/>
        </w:rPr>
        <w:t>Lelimo</w:t>
      </w:r>
    </w:p>
    <w:p w14:paraId="504B9938" w14:textId="770BA18E" w:rsidR="000A4B84" w:rsidRPr="007C5647" w:rsidRDefault="000A4B84" w:rsidP="000A4B84">
      <w:pPr>
        <w:rPr>
          <w:rFonts w:ascii="Times New Roman" w:hAnsi="Times New Roman" w:cs="Times New Roman"/>
        </w:rPr>
      </w:pPr>
      <w:r w:rsidRPr="007C5647">
        <w:rPr>
          <w:rFonts w:ascii="Times New Roman" w:hAnsi="Times New Roman" w:cs="Times New Roman"/>
        </w:rPr>
        <w:t>GENDER</w:t>
      </w:r>
      <w:r w:rsidRPr="007C5647">
        <w:rPr>
          <w:rFonts w:ascii="Times New Roman" w:hAnsi="Times New Roman" w:cs="Times New Roman"/>
        </w:rPr>
        <w:tab/>
      </w:r>
      <w:r w:rsidRPr="007C5647">
        <w:rPr>
          <w:rFonts w:ascii="Times New Roman" w:hAnsi="Times New Roman" w:cs="Times New Roman"/>
        </w:rPr>
        <w:tab/>
        <w:t>:</w:t>
      </w:r>
      <w:r w:rsidRPr="007C5647">
        <w:rPr>
          <w:rFonts w:ascii="Times New Roman" w:hAnsi="Times New Roman" w:cs="Times New Roman"/>
        </w:rPr>
        <w:tab/>
      </w:r>
      <w:r w:rsidR="00206065" w:rsidRPr="007C5647">
        <w:rPr>
          <w:rFonts w:ascii="Times New Roman" w:hAnsi="Times New Roman" w:cs="Times New Roman"/>
        </w:rPr>
        <w:t>Female</w:t>
      </w:r>
    </w:p>
    <w:p w14:paraId="78DB2B0C" w14:textId="5183067D" w:rsidR="000A4B84" w:rsidRPr="007C5647" w:rsidRDefault="000A4B84" w:rsidP="000A4B84">
      <w:pPr>
        <w:rPr>
          <w:rFonts w:ascii="Times New Roman" w:hAnsi="Times New Roman" w:cs="Times New Roman"/>
        </w:rPr>
      </w:pPr>
      <w:commentRangeStart w:id="4"/>
      <w:r w:rsidRPr="007C5647">
        <w:rPr>
          <w:rFonts w:ascii="Times New Roman" w:hAnsi="Times New Roman" w:cs="Times New Roman"/>
        </w:rPr>
        <w:t>MARITAL STATUS</w:t>
      </w:r>
      <w:r w:rsidRPr="007C5647">
        <w:rPr>
          <w:rFonts w:ascii="Times New Roman" w:hAnsi="Times New Roman" w:cs="Times New Roman"/>
        </w:rPr>
        <w:tab/>
        <w:t>:</w:t>
      </w:r>
      <w:r w:rsidRPr="007C5647">
        <w:rPr>
          <w:rFonts w:ascii="Times New Roman" w:hAnsi="Times New Roman" w:cs="Times New Roman"/>
        </w:rPr>
        <w:tab/>
        <w:t>Single</w:t>
      </w:r>
      <w:commentRangeEnd w:id="4"/>
      <w:r w:rsidR="005D2169">
        <w:rPr>
          <w:rStyle w:val="CommentReference"/>
        </w:rPr>
        <w:commentReference w:id="4"/>
      </w:r>
    </w:p>
    <w:p w14:paraId="0D590E33" w14:textId="08B5611B" w:rsidR="000A4B84" w:rsidRPr="007C5647" w:rsidRDefault="009C0F3F" w:rsidP="000A4B84">
      <w:pPr>
        <w:rPr>
          <w:rFonts w:ascii="Times New Roman" w:hAnsi="Times New Roman" w:cs="Times New Roman"/>
        </w:rPr>
      </w:pPr>
      <w:r w:rsidRPr="007C5647">
        <w:rPr>
          <w:rFonts w:ascii="Times New Roman" w:hAnsi="Times New Roman" w:cs="Times New Roman"/>
        </w:rPr>
        <w:t>NATIONALITY</w:t>
      </w:r>
      <w:r w:rsidRPr="007C5647">
        <w:rPr>
          <w:rFonts w:ascii="Times New Roman" w:hAnsi="Times New Roman" w:cs="Times New Roman"/>
        </w:rPr>
        <w:tab/>
        <w:t>:</w:t>
      </w:r>
      <w:r w:rsidR="007C5647">
        <w:rPr>
          <w:rFonts w:ascii="Times New Roman" w:hAnsi="Times New Roman" w:cs="Times New Roman"/>
        </w:rPr>
        <w:tab/>
      </w:r>
      <w:commentRangeStart w:id="5"/>
      <w:r w:rsidRPr="007C5647">
        <w:rPr>
          <w:rFonts w:ascii="Times New Roman" w:hAnsi="Times New Roman" w:cs="Times New Roman"/>
        </w:rPr>
        <w:t>Mosotho</w:t>
      </w:r>
      <w:commentRangeEnd w:id="5"/>
      <w:r w:rsidR="005D2169">
        <w:rPr>
          <w:rStyle w:val="CommentReference"/>
        </w:rPr>
        <w:commentReference w:id="5"/>
      </w:r>
    </w:p>
    <w:p w14:paraId="72E07011" w14:textId="315AFBFC" w:rsidR="009C0F3F" w:rsidRPr="007C5647" w:rsidRDefault="009C0F3F" w:rsidP="000A4B84">
      <w:pPr>
        <w:rPr>
          <w:rFonts w:ascii="Times New Roman" w:hAnsi="Times New Roman" w:cs="Times New Roman"/>
        </w:rPr>
      </w:pPr>
      <w:r w:rsidRPr="007C5647">
        <w:rPr>
          <w:rFonts w:ascii="Times New Roman" w:hAnsi="Times New Roman" w:cs="Times New Roman"/>
        </w:rPr>
        <w:t>DATE OF BIRTH</w:t>
      </w:r>
      <w:r w:rsidRPr="007C5647">
        <w:rPr>
          <w:rFonts w:ascii="Times New Roman" w:hAnsi="Times New Roman" w:cs="Times New Roman"/>
        </w:rPr>
        <w:tab/>
        <w:t>:</w:t>
      </w:r>
      <w:r w:rsidRPr="007C5647">
        <w:rPr>
          <w:rFonts w:ascii="Times New Roman" w:hAnsi="Times New Roman" w:cs="Times New Roman"/>
        </w:rPr>
        <w:tab/>
      </w:r>
      <w:r w:rsidR="00206065" w:rsidRPr="007C5647">
        <w:rPr>
          <w:rFonts w:ascii="Times New Roman" w:hAnsi="Times New Roman" w:cs="Times New Roman"/>
        </w:rPr>
        <w:t>13 November</w:t>
      </w:r>
      <w:r w:rsidRPr="007C5647">
        <w:rPr>
          <w:rFonts w:ascii="Times New Roman" w:hAnsi="Times New Roman" w:cs="Times New Roman"/>
        </w:rPr>
        <w:t xml:space="preserve"> 1993</w:t>
      </w:r>
    </w:p>
    <w:p w14:paraId="0ACEECE3" w14:textId="45A4BFB8" w:rsidR="000A4B84" w:rsidRPr="007C5647" w:rsidRDefault="009C0F3F" w:rsidP="009C0F3F">
      <w:pPr>
        <w:rPr>
          <w:rFonts w:ascii="Times New Roman" w:hAnsi="Times New Roman" w:cs="Times New Roman"/>
        </w:rPr>
      </w:pPr>
      <w:r w:rsidRPr="007C5647">
        <w:rPr>
          <w:rFonts w:ascii="Times New Roman" w:hAnsi="Times New Roman" w:cs="Times New Roman"/>
        </w:rPr>
        <w:t>P</w:t>
      </w:r>
      <w:r w:rsidR="000A4B84" w:rsidRPr="007C5647">
        <w:rPr>
          <w:rFonts w:ascii="Times New Roman" w:hAnsi="Times New Roman" w:cs="Times New Roman"/>
        </w:rPr>
        <w:t>HYSICAL ADDRESS</w:t>
      </w:r>
      <w:r w:rsidR="000A4B84" w:rsidRPr="007C5647">
        <w:rPr>
          <w:rFonts w:ascii="Times New Roman" w:hAnsi="Times New Roman" w:cs="Times New Roman"/>
        </w:rPr>
        <w:tab/>
        <w:t>:</w:t>
      </w:r>
      <w:r w:rsidR="000A4B84" w:rsidRPr="007C5647">
        <w:rPr>
          <w:rFonts w:ascii="Times New Roman" w:hAnsi="Times New Roman" w:cs="Times New Roman"/>
        </w:rPr>
        <w:tab/>
      </w:r>
      <w:r w:rsidR="00206065" w:rsidRPr="007C5647">
        <w:rPr>
          <w:rFonts w:ascii="Times New Roman" w:hAnsi="Times New Roman" w:cs="Times New Roman"/>
        </w:rPr>
        <w:t xml:space="preserve">University of Johannesburg </w:t>
      </w:r>
    </w:p>
    <w:p w14:paraId="5C5BC065" w14:textId="4C165FAC" w:rsidR="00206065" w:rsidRPr="007C5647" w:rsidRDefault="00206065" w:rsidP="009C0F3F">
      <w:pPr>
        <w:rPr>
          <w:rFonts w:ascii="Times New Roman" w:hAnsi="Times New Roman" w:cs="Times New Roman"/>
        </w:rPr>
      </w:pPr>
      <w:r w:rsidRPr="007C5647">
        <w:rPr>
          <w:rFonts w:ascii="Times New Roman" w:hAnsi="Times New Roman" w:cs="Times New Roman"/>
        </w:rPr>
        <w:tab/>
      </w:r>
      <w:r w:rsidRPr="007C5647">
        <w:rPr>
          <w:rFonts w:ascii="Times New Roman" w:hAnsi="Times New Roman" w:cs="Times New Roman"/>
        </w:rPr>
        <w:tab/>
      </w:r>
      <w:r w:rsidRPr="007C5647">
        <w:rPr>
          <w:rFonts w:ascii="Times New Roman" w:hAnsi="Times New Roman" w:cs="Times New Roman"/>
        </w:rPr>
        <w:tab/>
      </w:r>
      <w:r w:rsidRPr="007C5647">
        <w:rPr>
          <w:rFonts w:ascii="Times New Roman" w:hAnsi="Times New Roman" w:cs="Times New Roman"/>
        </w:rPr>
        <w:tab/>
        <w:t>Auckland Park Campus (APK)</w:t>
      </w:r>
    </w:p>
    <w:p w14:paraId="60B511D8" w14:textId="1F1BEEF2" w:rsidR="000A4B84" w:rsidRPr="007C5647" w:rsidRDefault="009C0F3F" w:rsidP="000A4B84">
      <w:pPr>
        <w:rPr>
          <w:rFonts w:ascii="Times New Roman" w:hAnsi="Times New Roman" w:cs="Times New Roman"/>
        </w:rPr>
      </w:pPr>
      <w:r w:rsidRPr="007C5647">
        <w:rPr>
          <w:rFonts w:ascii="Times New Roman" w:hAnsi="Times New Roman" w:cs="Times New Roman"/>
        </w:rPr>
        <w:t>MOBILE</w:t>
      </w:r>
      <w:r w:rsidR="000A4B84" w:rsidRPr="007C5647">
        <w:rPr>
          <w:rFonts w:ascii="Times New Roman" w:hAnsi="Times New Roman" w:cs="Times New Roman"/>
        </w:rPr>
        <w:t xml:space="preserve"> NUMBERS</w:t>
      </w:r>
      <w:r w:rsidR="000A4B84" w:rsidRPr="007C5647">
        <w:rPr>
          <w:rFonts w:ascii="Times New Roman" w:hAnsi="Times New Roman" w:cs="Times New Roman"/>
        </w:rPr>
        <w:tab/>
        <w:t>:</w:t>
      </w:r>
      <w:r w:rsidRPr="007C5647">
        <w:rPr>
          <w:rFonts w:ascii="Times New Roman" w:hAnsi="Times New Roman" w:cs="Times New Roman"/>
        </w:rPr>
        <w:tab/>
      </w:r>
      <w:r w:rsidR="00206065" w:rsidRPr="007C5647">
        <w:rPr>
          <w:rFonts w:ascii="Times New Roman" w:hAnsi="Times New Roman" w:cs="Times New Roman"/>
        </w:rPr>
        <w:t>(</w:t>
      </w:r>
      <w:r w:rsidR="000A4B84" w:rsidRPr="007C5647">
        <w:rPr>
          <w:rFonts w:ascii="Times New Roman" w:hAnsi="Times New Roman" w:cs="Times New Roman"/>
        </w:rPr>
        <w:t>+266</w:t>
      </w:r>
      <w:r w:rsidR="00206065" w:rsidRPr="007C5647">
        <w:rPr>
          <w:rFonts w:ascii="Times New Roman" w:hAnsi="Times New Roman" w:cs="Times New Roman"/>
        </w:rPr>
        <w:t>) 6207 8754</w:t>
      </w:r>
      <w:r w:rsidRPr="007C5647">
        <w:rPr>
          <w:rFonts w:ascii="Times New Roman" w:hAnsi="Times New Roman" w:cs="Times New Roman"/>
        </w:rPr>
        <w:t xml:space="preserve"> </w:t>
      </w:r>
      <w:r w:rsidR="00206065" w:rsidRPr="007C5647">
        <w:rPr>
          <w:rFonts w:ascii="Times New Roman" w:hAnsi="Times New Roman" w:cs="Times New Roman"/>
        </w:rPr>
        <w:t>or (+27) 067 023 8130</w:t>
      </w:r>
    </w:p>
    <w:p w14:paraId="1D7A8455" w14:textId="26EBC17B" w:rsidR="000A4B84" w:rsidRPr="007C5647" w:rsidRDefault="000A4B84" w:rsidP="000A4B84">
      <w:pPr>
        <w:rPr>
          <w:rFonts w:ascii="Times New Roman" w:hAnsi="Times New Roman" w:cs="Times New Roman"/>
        </w:rPr>
      </w:pPr>
      <w:commentRangeStart w:id="6"/>
      <w:r w:rsidRPr="007C5647">
        <w:rPr>
          <w:rFonts w:ascii="Times New Roman" w:hAnsi="Times New Roman" w:cs="Times New Roman"/>
        </w:rPr>
        <w:t>EMAIL ADDRESS</w:t>
      </w:r>
      <w:commentRangeEnd w:id="6"/>
      <w:r w:rsidR="005D2169">
        <w:rPr>
          <w:rStyle w:val="CommentReference"/>
        </w:rPr>
        <w:commentReference w:id="6"/>
      </w:r>
      <w:r w:rsidRPr="007C5647">
        <w:rPr>
          <w:rFonts w:ascii="Times New Roman" w:hAnsi="Times New Roman" w:cs="Times New Roman"/>
        </w:rPr>
        <w:tab/>
      </w:r>
      <w:r w:rsidR="00206065" w:rsidRPr="007C5647">
        <w:rPr>
          <w:rFonts w:ascii="Times New Roman" w:hAnsi="Times New Roman" w:cs="Times New Roman"/>
        </w:rPr>
        <w:t xml:space="preserve">: </w:t>
      </w:r>
      <w:r w:rsidR="00206065" w:rsidRPr="007C5647">
        <w:rPr>
          <w:rFonts w:ascii="Times New Roman" w:hAnsi="Times New Roman" w:cs="Times New Roman"/>
        </w:rPr>
        <w:tab/>
      </w:r>
      <w:hyperlink r:id="rId7" w:history="1">
        <w:r w:rsidR="00206065" w:rsidRPr="007C5647">
          <w:rPr>
            <w:rStyle w:val="Hyperlink"/>
            <w:rFonts w:ascii="Times New Roman" w:hAnsi="Times New Roman" w:cs="Times New Roman"/>
          </w:rPr>
          <w:t>lelimolintle@gmail.com</w:t>
        </w:r>
      </w:hyperlink>
      <w:r w:rsidR="00206065" w:rsidRPr="007C5647">
        <w:rPr>
          <w:rFonts w:ascii="Times New Roman" w:hAnsi="Times New Roman" w:cs="Times New Roman"/>
        </w:rPr>
        <w:t xml:space="preserve"> </w:t>
      </w:r>
    </w:p>
    <w:p w14:paraId="1D4B69C0" w14:textId="5D92E25C" w:rsidR="009C0F3F" w:rsidRPr="007C5647" w:rsidRDefault="009C0F3F" w:rsidP="000A4B84">
      <w:pPr>
        <w:rPr>
          <w:rFonts w:ascii="Times New Roman" w:hAnsi="Times New Roman" w:cs="Times New Roman"/>
        </w:rPr>
      </w:pPr>
    </w:p>
    <w:p w14:paraId="6702D490" w14:textId="1C23D682" w:rsidR="009C0F3F" w:rsidRPr="007C5647" w:rsidRDefault="009C0F3F" w:rsidP="000A4B84">
      <w:pPr>
        <w:rPr>
          <w:rFonts w:ascii="Times New Roman" w:hAnsi="Times New Roman" w:cs="Times New Roman"/>
          <w:b/>
          <w:sz w:val="24"/>
          <w:szCs w:val="24"/>
        </w:rPr>
      </w:pPr>
      <w:r w:rsidRPr="007C5647">
        <w:rPr>
          <w:rFonts w:ascii="Times New Roman" w:hAnsi="Times New Roman" w:cs="Times New Roman"/>
          <w:b/>
          <w:sz w:val="24"/>
          <w:szCs w:val="24"/>
        </w:rPr>
        <w:t>PROFILE</w:t>
      </w:r>
    </w:p>
    <w:p w14:paraId="003363D6" w14:textId="764529FD" w:rsidR="000A4B84" w:rsidRPr="007C5647" w:rsidRDefault="000A4B84" w:rsidP="000A4B84">
      <w:pPr>
        <w:rPr>
          <w:rFonts w:ascii="Times New Roman" w:hAnsi="Times New Roman" w:cs="Times New Roman"/>
        </w:rPr>
      </w:pPr>
    </w:p>
    <w:p w14:paraId="123DA218" w14:textId="448019FC" w:rsidR="000A4B84" w:rsidRPr="007C5647" w:rsidRDefault="000A4B84" w:rsidP="000A4B84">
      <w:pPr>
        <w:rPr>
          <w:rFonts w:ascii="Times New Roman" w:hAnsi="Times New Roman" w:cs="Times New Roman"/>
          <w:b/>
          <w:sz w:val="24"/>
          <w:szCs w:val="24"/>
        </w:rPr>
      </w:pPr>
      <w:r w:rsidRPr="007C5647">
        <w:rPr>
          <w:rFonts w:ascii="Times New Roman" w:hAnsi="Times New Roman" w:cs="Times New Roman"/>
          <w:b/>
          <w:sz w:val="24"/>
          <w:szCs w:val="24"/>
        </w:rPr>
        <w:t xml:space="preserve">EDUCATIONAL </w:t>
      </w:r>
      <w:r w:rsidR="009C0F3F" w:rsidRPr="007C5647">
        <w:rPr>
          <w:rFonts w:ascii="Times New Roman" w:hAnsi="Times New Roman" w:cs="Times New Roman"/>
          <w:b/>
          <w:sz w:val="24"/>
          <w:szCs w:val="24"/>
        </w:rPr>
        <w:t>BACKGROUND</w:t>
      </w:r>
    </w:p>
    <w:p w14:paraId="0171A102" w14:textId="77777777" w:rsidR="00DC55F7" w:rsidRPr="007C5647" w:rsidRDefault="00DC55F7" w:rsidP="000A4B8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4B84" w:rsidRPr="007C5647" w14:paraId="3553AAFC" w14:textId="77777777" w:rsidTr="002E679F">
        <w:tc>
          <w:tcPr>
            <w:tcW w:w="3005" w:type="dxa"/>
          </w:tcPr>
          <w:p w14:paraId="61802658" w14:textId="77777777" w:rsidR="000A4B84" w:rsidRPr="007C5647" w:rsidRDefault="000A4B84" w:rsidP="002E679F">
            <w:pPr>
              <w:rPr>
                <w:rFonts w:ascii="Times New Roman" w:hAnsi="Times New Roman" w:cs="Times New Roman"/>
                <w:b/>
                <w:bCs/>
              </w:rPr>
            </w:pPr>
            <w:commentRangeStart w:id="7"/>
            <w:r w:rsidRPr="007C5647">
              <w:rPr>
                <w:rFonts w:ascii="Times New Roman" w:hAnsi="Times New Roman" w:cs="Times New Roman"/>
                <w:b/>
                <w:bCs/>
              </w:rPr>
              <w:t>SCHOOL</w:t>
            </w:r>
            <w:commentRangeEnd w:id="7"/>
            <w:r w:rsidR="00AA14D6">
              <w:rPr>
                <w:rStyle w:val="CommentReference"/>
              </w:rPr>
              <w:commentReference w:id="7"/>
            </w:r>
          </w:p>
        </w:tc>
        <w:tc>
          <w:tcPr>
            <w:tcW w:w="3005" w:type="dxa"/>
          </w:tcPr>
          <w:p w14:paraId="0C4BDD95" w14:textId="77777777" w:rsidR="000A4B84" w:rsidRPr="007C5647" w:rsidRDefault="000A4B84" w:rsidP="002E679F">
            <w:pPr>
              <w:rPr>
                <w:rFonts w:ascii="Times New Roman" w:hAnsi="Times New Roman" w:cs="Times New Roman"/>
                <w:b/>
                <w:bCs/>
              </w:rPr>
            </w:pPr>
            <w:r w:rsidRPr="007C5647">
              <w:rPr>
                <w:rFonts w:ascii="Times New Roman" w:hAnsi="Times New Roman" w:cs="Times New Roman"/>
                <w:b/>
                <w:bCs/>
              </w:rPr>
              <w:t>PERIOD IN SCHOOL</w:t>
            </w:r>
          </w:p>
        </w:tc>
        <w:tc>
          <w:tcPr>
            <w:tcW w:w="3006" w:type="dxa"/>
          </w:tcPr>
          <w:p w14:paraId="558047E9" w14:textId="77777777" w:rsidR="000A4B84" w:rsidRPr="007C5647" w:rsidRDefault="000A4B84" w:rsidP="002E679F">
            <w:pPr>
              <w:rPr>
                <w:rFonts w:ascii="Times New Roman" w:hAnsi="Times New Roman" w:cs="Times New Roman"/>
                <w:b/>
                <w:bCs/>
              </w:rPr>
            </w:pPr>
            <w:r w:rsidRPr="007C5647">
              <w:rPr>
                <w:rFonts w:ascii="Times New Roman" w:hAnsi="Times New Roman" w:cs="Times New Roman"/>
                <w:b/>
                <w:bCs/>
              </w:rPr>
              <w:t>QUALIFICATION OBTAINED</w:t>
            </w:r>
          </w:p>
        </w:tc>
      </w:tr>
      <w:tr w:rsidR="000A4B84" w:rsidRPr="007C5647" w14:paraId="165C176E" w14:textId="77777777" w:rsidTr="002E679F">
        <w:tc>
          <w:tcPr>
            <w:tcW w:w="3005" w:type="dxa"/>
          </w:tcPr>
          <w:p w14:paraId="65D34A41" w14:textId="49BD4018" w:rsidR="000A4B84" w:rsidRPr="007C5647" w:rsidRDefault="00DC55F7" w:rsidP="00DC55F7">
            <w:pPr>
              <w:rPr>
                <w:rFonts w:ascii="Times New Roman" w:hAnsi="Times New Roman" w:cs="Times New Roman"/>
              </w:rPr>
            </w:pPr>
            <w:r w:rsidRPr="007C5647">
              <w:rPr>
                <w:rFonts w:ascii="Times New Roman" w:hAnsi="Times New Roman" w:cs="Times New Roman"/>
              </w:rPr>
              <w:t xml:space="preserve">University of </w:t>
            </w:r>
            <w:r w:rsidR="00206065" w:rsidRPr="007C5647">
              <w:rPr>
                <w:rFonts w:ascii="Times New Roman" w:hAnsi="Times New Roman" w:cs="Times New Roman"/>
              </w:rPr>
              <w:t>Johannesburg</w:t>
            </w:r>
          </w:p>
        </w:tc>
        <w:tc>
          <w:tcPr>
            <w:tcW w:w="3005" w:type="dxa"/>
          </w:tcPr>
          <w:p w14:paraId="75D48F1B" w14:textId="3F91219A" w:rsidR="000A4B84" w:rsidRPr="007C5647" w:rsidRDefault="00DC55F7" w:rsidP="00DC55F7">
            <w:pPr>
              <w:rPr>
                <w:rFonts w:ascii="Times New Roman" w:hAnsi="Times New Roman" w:cs="Times New Roman"/>
              </w:rPr>
            </w:pPr>
            <w:r w:rsidRPr="007C5647">
              <w:rPr>
                <w:rFonts w:ascii="Times New Roman" w:hAnsi="Times New Roman" w:cs="Times New Roman"/>
              </w:rPr>
              <w:t>201</w:t>
            </w:r>
            <w:r w:rsidR="00206065" w:rsidRPr="007C5647">
              <w:rPr>
                <w:rFonts w:ascii="Times New Roman" w:hAnsi="Times New Roman" w:cs="Times New Roman"/>
              </w:rPr>
              <w:t>6</w:t>
            </w:r>
            <w:r w:rsidRPr="007C5647">
              <w:rPr>
                <w:rFonts w:ascii="Times New Roman" w:hAnsi="Times New Roman" w:cs="Times New Roman"/>
              </w:rPr>
              <w:t xml:space="preserve"> to date</w:t>
            </w:r>
          </w:p>
        </w:tc>
        <w:tc>
          <w:tcPr>
            <w:tcW w:w="3006" w:type="dxa"/>
          </w:tcPr>
          <w:p w14:paraId="7682E36F" w14:textId="174ACB4C" w:rsidR="000A4B84" w:rsidRPr="007C5647" w:rsidRDefault="00DC55F7" w:rsidP="00DC55F7">
            <w:pPr>
              <w:rPr>
                <w:rFonts w:ascii="Times New Roman" w:hAnsi="Times New Roman" w:cs="Times New Roman"/>
              </w:rPr>
            </w:pPr>
            <w:r w:rsidRPr="007C5647">
              <w:rPr>
                <w:rFonts w:ascii="Times New Roman" w:hAnsi="Times New Roman" w:cs="Times New Roman"/>
              </w:rPr>
              <w:t>B</w:t>
            </w:r>
            <w:r w:rsidR="00206065" w:rsidRPr="007C5647">
              <w:rPr>
                <w:rFonts w:ascii="Times New Roman" w:hAnsi="Times New Roman" w:cs="Times New Roman"/>
              </w:rPr>
              <w:t>Eng Civil Engineering</w:t>
            </w:r>
          </w:p>
        </w:tc>
      </w:tr>
      <w:tr w:rsidR="000A4B84" w:rsidRPr="007C5647" w14:paraId="55DF38C9" w14:textId="77777777" w:rsidTr="002E679F">
        <w:tc>
          <w:tcPr>
            <w:tcW w:w="3005" w:type="dxa"/>
          </w:tcPr>
          <w:p w14:paraId="76C0A3B5" w14:textId="77777777" w:rsidR="000A4B84" w:rsidRPr="007C5647" w:rsidRDefault="00206065" w:rsidP="00DC55F7">
            <w:pPr>
              <w:rPr>
                <w:rFonts w:ascii="Times New Roman" w:hAnsi="Times New Roman" w:cs="Times New Roman"/>
              </w:rPr>
            </w:pPr>
            <w:r w:rsidRPr="007C5647">
              <w:rPr>
                <w:rFonts w:ascii="Times New Roman" w:hAnsi="Times New Roman" w:cs="Times New Roman"/>
              </w:rPr>
              <w:t xml:space="preserve">Lerotholi Polytechnic </w:t>
            </w:r>
          </w:p>
          <w:p w14:paraId="65FBA569" w14:textId="7C0B4F78" w:rsidR="00206065" w:rsidRPr="007C5647" w:rsidRDefault="00206065" w:rsidP="00DC55F7">
            <w:pPr>
              <w:rPr>
                <w:rFonts w:ascii="Times New Roman" w:hAnsi="Times New Roman" w:cs="Times New Roman"/>
              </w:rPr>
            </w:pPr>
            <w:r w:rsidRPr="007C5647">
              <w:rPr>
                <w:rFonts w:ascii="Times New Roman" w:hAnsi="Times New Roman" w:cs="Times New Roman"/>
              </w:rPr>
              <w:t>Lesotho</w:t>
            </w:r>
          </w:p>
        </w:tc>
        <w:tc>
          <w:tcPr>
            <w:tcW w:w="3005" w:type="dxa"/>
          </w:tcPr>
          <w:p w14:paraId="02058DCE" w14:textId="6B540A41" w:rsidR="000A4B84" w:rsidRPr="007C5647" w:rsidRDefault="00206065" w:rsidP="00DC55F7">
            <w:pPr>
              <w:rPr>
                <w:rFonts w:ascii="Times New Roman" w:hAnsi="Times New Roman" w:cs="Times New Roman"/>
              </w:rPr>
            </w:pPr>
            <w:r w:rsidRPr="007C5647">
              <w:rPr>
                <w:rFonts w:ascii="Times New Roman" w:hAnsi="Times New Roman" w:cs="Times New Roman"/>
              </w:rPr>
              <w:t>August 201</w:t>
            </w:r>
            <w:r w:rsidR="00064FEA">
              <w:rPr>
                <w:rFonts w:ascii="Times New Roman" w:hAnsi="Times New Roman" w:cs="Times New Roman"/>
              </w:rPr>
              <w:t>1</w:t>
            </w:r>
            <w:r w:rsidRPr="007C5647">
              <w:rPr>
                <w:rFonts w:ascii="Times New Roman" w:hAnsi="Times New Roman" w:cs="Times New Roman"/>
              </w:rPr>
              <w:t xml:space="preserve"> – December 2014</w:t>
            </w:r>
          </w:p>
        </w:tc>
        <w:tc>
          <w:tcPr>
            <w:tcW w:w="3006" w:type="dxa"/>
          </w:tcPr>
          <w:p w14:paraId="2A1DD774" w14:textId="3EA50997" w:rsidR="000A4B84" w:rsidRPr="007C5647" w:rsidRDefault="00206065" w:rsidP="00DC55F7">
            <w:pPr>
              <w:rPr>
                <w:rFonts w:ascii="Times New Roman" w:hAnsi="Times New Roman" w:cs="Times New Roman"/>
              </w:rPr>
            </w:pPr>
            <w:r w:rsidRPr="007C5647">
              <w:rPr>
                <w:rFonts w:ascii="Times New Roman" w:hAnsi="Times New Roman" w:cs="Times New Roman"/>
              </w:rPr>
              <w:t xml:space="preserve">Diploma in Civil Engineering </w:t>
            </w:r>
          </w:p>
        </w:tc>
      </w:tr>
      <w:tr w:rsidR="000A4B84" w:rsidRPr="007C5647" w14:paraId="01DD5309" w14:textId="77777777" w:rsidTr="002E679F">
        <w:tc>
          <w:tcPr>
            <w:tcW w:w="3005" w:type="dxa"/>
          </w:tcPr>
          <w:p w14:paraId="70A130E3" w14:textId="77777777" w:rsidR="000A4B84" w:rsidRDefault="00DC55F7" w:rsidP="00DC55F7">
            <w:pPr>
              <w:rPr>
                <w:rFonts w:ascii="Times New Roman" w:hAnsi="Times New Roman" w:cs="Times New Roman"/>
              </w:rPr>
            </w:pPr>
            <w:r w:rsidRPr="007C5647">
              <w:rPr>
                <w:rFonts w:ascii="Times New Roman" w:hAnsi="Times New Roman" w:cs="Times New Roman"/>
              </w:rPr>
              <w:t>Mabathoana High School</w:t>
            </w:r>
          </w:p>
          <w:p w14:paraId="6F9257F9" w14:textId="1167A149" w:rsidR="00B87706" w:rsidRPr="007C5647" w:rsidRDefault="00C049B0" w:rsidP="00DC55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Lesotho</w:t>
            </w:r>
          </w:p>
        </w:tc>
        <w:tc>
          <w:tcPr>
            <w:tcW w:w="3005" w:type="dxa"/>
          </w:tcPr>
          <w:p w14:paraId="5C45ED4E" w14:textId="1C4BC354" w:rsidR="000A4B84" w:rsidRPr="007C5647" w:rsidRDefault="000A4B84" w:rsidP="00DC55F7">
            <w:pPr>
              <w:rPr>
                <w:rFonts w:ascii="Times New Roman" w:hAnsi="Times New Roman" w:cs="Times New Roman"/>
              </w:rPr>
            </w:pPr>
            <w:r w:rsidRPr="007C5647">
              <w:rPr>
                <w:rFonts w:ascii="Times New Roman" w:hAnsi="Times New Roman" w:cs="Times New Roman"/>
              </w:rPr>
              <w:t>January 200</w:t>
            </w:r>
            <w:r w:rsidR="00206065" w:rsidRPr="007C5647">
              <w:rPr>
                <w:rFonts w:ascii="Times New Roman" w:hAnsi="Times New Roman" w:cs="Times New Roman"/>
              </w:rPr>
              <w:t>9</w:t>
            </w:r>
            <w:r w:rsidRPr="007C5647">
              <w:rPr>
                <w:rFonts w:ascii="Times New Roman" w:hAnsi="Times New Roman" w:cs="Times New Roman"/>
              </w:rPr>
              <w:t xml:space="preserve"> – November 20</w:t>
            </w:r>
            <w:r w:rsidR="00206065" w:rsidRPr="007C564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06" w:type="dxa"/>
          </w:tcPr>
          <w:p w14:paraId="01ADC14D" w14:textId="5D3EDA3D" w:rsidR="000A4B84" w:rsidRPr="007C5647" w:rsidRDefault="00206065" w:rsidP="00DC55F7">
            <w:pPr>
              <w:rPr>
                <w:rFonts w:ascii="Times New Roman" w:hAnsi="Times New Roman" w:cs="Times New Roman"/>
              </w:rPr>
            </w:pPr>
            <w:r w:rsidRPr="007C5647">
              <w:rPr>
                <w:rFonts w:ascii="Times New Roman" w:hAnsi="Times New Roman" w:cs="Times New Roman"/>
              </w:rPr>
              <w:t>C.O.S.C</w:t>
            </w:r>
          </w:p>
        </w:tc>
      </w:tr>
    </w:tbl>
    <w:p w14:paraId="4DF99BFD" w14:textId="6CAC3B7B" w:rsidR="000A4B84" w:rsidRDefault="000A4B84" w:rsidP="00DC55F7">
      <w:pPr>
        <w:rPr>
          <w:rFonts w:ascii="Times New Roman" w:hAnsi="Times New Roman" w:cs="Times New Roman"/>
        </w:rPr>
      </w:pPr>
    </w:p>
    <w:p w14:paraId="2672D173" w14:textId="77777777" w:rsidR="007C5647" w:rsidRPr="007C5647" w:rsidRDefault="007C5647" w:rsidP="00DC55F7">
      <w:pPr>
        <w:rPr>
          <w:rFonts w:ascii="Times New Roman" w:hAnsi="Times New Roman" w:cs="Times New Roman"/>
        </w:rPr>
      </w:pPr>
    </w:p>
    <w:p w14:paraId="7BE21E0F" w14:textId="77777777" w:rsidR="000A4B84" w:rsidRPr="007C5647" w:rsidRDefault="000A4B84" w:rsidP="000A4B84">
      <w:pPr>
        <w:rPr>
          <w:rFonts w:ascii="Times New Roman" w:hAnsi="Times New Roman" w:cs="Times New Roman"/>
          <w:b/>
          <w:sz w:val="24"/>
          <w:szCs w:val="24"/>
        </w:rPr>
      </w:pPr>
      <w:commentRangeStart w:id="8"/>
      <w:r w:rsidRPr="007C5647">
        <w:rPr>
          <w:rFonts w:ascii="Times New Roman" w:hAnsi="Times New Roman" w:cs="Times New Roman"/>
          <w:b/>
          <w:sz w:val="24"/>
          <w:szCs w:val="24"/>
        </w:rPr>
        <w:t>WORK HISTORY</w:t>
      </w:r>
      <w:commentRangeEnd w:id="8"/>
      <w:r w:rsidR="00AA14D6">
        <w:rPr>
          <w:rStyle w:val="CommentReference"/>
        </w:rPr>
        <w:commentReference w:id="8"/>
      </w:r>
    </w:p>
    <w:p w14:paraId="75177FCA" w14:textId="493B6232" w:rsidR="00206065" w:rsidRDefault="00206065">
      <w:pPr>
        <w:rPr>
          <w:rFonts w:ascii="Times New Roman" w:hAnsi="Times New Roman" w:cs="Times New Roman"/>
          <w:sz w:val="24"/>
          <w:szCs w:val="24"/>
        </w:rPr>
      </w:pPr>
      <w:r w:rsidRPr="007C5647">
        <w:rPr>
          <w:rFonts w:ascii="Times New Roman" w:hAnsi="Times New Roman" w:cs="Times New Roman"/>
          <w:sz w:val="24"/>
          <w:szCs w:val="24"/>
        </w:rPr>
        <w:t>January – June 2014 Experiential learning at Terrace Construction (PTY) as a junior quantity surveyor</w:t>
      </w:r>
      <w:r w:rsidR="007C5647">
        <w:rPr>
          <w:rFonts w:ascii="Times New Roman" w:hAnsi="Times New Roman" w:cs="Times New Roman"/>
          <w:sz w:val="24"/>
          <w:szCs w:val="24"/>
        </w:rPr>
        <w:t xml:space="preserve">, dealt with compilation of bill of quantities and contract </w:t>
      </w:r>
      <w:commentRangeStart w:id="9"/>
      <w:r w:rsidR="007C5647">
        <w:rPr>
          <w:rFonts w:ascii="Times New Roman" w:hAnsi="Times New Roman" w:cs="Times New Roman"/>
          <w:sz w:val="24"/>
          <w:szCs w:val="24"/>
        </w:rPr>
        <w:t>preparation</w:t>
      </w:r>
      <w:commentRangeEnd w:id="9"/>
      <w:r w:rsidR="00AA14D6">
        <w:rPr>
          <w:rStyle w:val="CommentReference"/>
        </w:rPr>
        <w:commentReference w:id="9"/>
      </w:r>
      <w:r w:rsidR="007C5647">
        <w:rPr>
          <w:rFonts w:ascii="Times New Roman" w:hAnsi="Times New Roman" w:cs="Times New Roman"/>
          <w:sz w:val="24"/>
          <w:szCs w:val="24"/>
        </w:rPr>
        <w:t>.</w:t>
      </w:r>
    </w:p>
    <w:p w14:paraId="0632EEEF" w14:textId="793AC1F6" w:rsidR="00B87706" w:rsidRPr="007C5647" w:rsidRDefault="00B87706">
      <w:pPr>
        <w:rPr>
          <w:rFonts w:ascii="Times New Roman" w:hAnsi="Times New Roman" w:cs="Times New Roman"/>
          <w:sz w:val="24"/>
          <w:szCs w:val="24"/>
        </w:rPr>
      </w:pPr>
    </w:p>
    <w:p w14:paraId="172C3B47" w14:textId="77777777" w:rsidR="007C5647" w:rsidRDefault="007C5647" w:rsidP="00DC55F7">
      <w:pPr>
        <w:tabs>
          <w:tab w:val="left" w:pos="41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79FB86B" w14:textId="77777777" w:rsidR="007C5647" w:rsidRDefault="007C5647" w:rsidP="00DC55F7">
      <w:pPr>
        <w:tabs>
          <w:tab w:val="left" w:pos="41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E0B69C4" w14:textId="16EAC54C" w:rsidR="00DC55F7" w:rsidRPr="007C5647" w:rsidRDefault="00DC55F7" w:rsidP="00DC55F7">
      <w:pPr>
        <w:tabs>
          <w:tab w:val="left" w:pos="41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C5647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2BB1F77E" w14:textId="738E8A5F" w:rsidR="007C5647" w:rsidRPr="007C5647" w:rsidRDefault="00206065" w:rsidP="00206065">
      <w:pPr>
        <w:tabs>
          <w:tab w:val="left" w:pos="4125"/>
        </w:tabs>
        <w:rPr>
          <w:rFonts w:ascii="Times New Roman" w:hAnsi="Times New Roman" w:cs="Times New Roman"/>
          <w:sz w:val="24"/>
          <w:szCs w:val="24"/>
        </w:rPr>
      </w:pPr>
      <w:r w:rsidRPr="007C5647">
        <w:rPr>
          <w:rFonts w:ascii="Times New Roman" w:hAnsi="Times New Roman" w:cs="Times New Roman"/>
          <w:sz w:val="24"/>
          <w:szCs w:val="24"/>
        </w:rPr>
        <w:t>Leadership</w:t>
      </w:r>
    </w:p>
    <w:p w14:paraId="3E5F4C22" w14:textId="5EC63A84" w:rsidR="007C5647" w:rsidRPr="007C5647" w:rsidRDefault="007C5647" w:rsidP="007C5647">
      <w:pPr>
        <w:pStyle w:val="ListParagraph"/>
        <w:numPr>
          <w:ilvl w:val="0"/>
          <w:numId w:val="3"/>
        </w:numPr>
        <w:tabs>
          <w:tab w:val="left" w:pos="4125"/>
        </w:tabs>
        <w:rPr>
          <w:rFonts w:ascii="Times New Roman" w:hAnsi="Times New Roman" w:cs="Times New Roman"/>
          <w:sz w:val="24"/>
          <w:szCs w:val="24"/>
        </w:rPr>
      </w:pPr>
      <w:r w:rsidRPr="007C5647">
        <w:rPr>
          <w:rFonts w:ascii="Times New Roman" w:hAnsi="Times New Roman" w:cs="Times New Roman"/>
          <w:sz w:val="24"/>
          <w:szCs w:val="24"/>
        </w:rPr>
        <w:t>Chairperson of Lesotho Student Association (LeSA_UJ) (2019)</w:t>
      </w:r>
    </w:p>
    <w:p w14:paraId="620406DB" w14:textId="658BF983" w:rsidR="007C5647" w:rsidRDefault="007C5647" w:rsidP="007C5647">
      <w:pPr>
        <w:pStyle w:val="ListParagraph"/>
        <w:numPr>
          <w:ilvl w:val="0"/>
          <w:numId w:val="3"/>
        </w:numPr>
        <w:tabs>
          <w:tab w:val="left" w:pos="4125"/>
        </w:tabs>
        <w:rPr>
          <w:rFonts w:ascii="Times New Roman" w:hAnsi="Times New Roman" w:cs="Times New Roman"/>
          <w:sz w:val="24"/>
          <w:szCs w:val="24"/>
        </w:rPr>
      </w:pPr>
      <w:r w:rsidRPr="007C5647">
        <w:rPr>
          <w:rFonts w:ascii="Times New Roman" w:hAnsi="Times New Roman" w:cs="Times New Roman"/>
          <w:sz w:val="24"/>
          <w:szCs w:val="24"/>
        </w:rPr>
        <w:t>Project manager for Engineers Without Boarders (EWB_UJ) (2019</w:t>
      </w:r>
      <w:r w:rsidR="00B87706">
        <w:rPr>
          <w:rFonts w:ascii="Times New Roman" w:hAnsi="Times New Roman" w:cs="Times New Roman"/>
          <w:sz w:val="24"/>
          <w:szCs w:val="24"/>
        </w:rPr>
        <w:t xml:space="preserve"> and 2020</w:t>
      </w:r>
      <w:r w:rsidRPr="007C5647">
        <w:rPr>
          <w:rFonts w:ascii="Times New Roman" w:hAnsi="Times New Roman" w:cs="Times New Roman"/>
          <w:sz w:val="24"/>
          <w:szCs w:val="24"/>
        </w:rPr>
        <w:t>)</w:t>
      </w:r>
    </w:p>
    <w:p w14:paraId="45EFF227" w14:textId="78A8AB53" w:rsidR="00B87706" w:rsidRPr="007C5647" w:rsidRDefault="00B87706" w:rsidP="007C5647">
      <w:pPr>
        <w:pStyle w:val="ListParagraph"/>
        <w:numPr>
          <w:ilvl w:val="0"/>
          <w:numId w:val="3"/>
        </w:numPr>
        <w:tabs>
          <w:tab w:val="left" w:pos="4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 ball coordinator for UJ Civils Engineering Society (2020)</w:t>
      </w:r>
    </w:p>
    <w:p w14:paraId="78BF25FD" w14:textId="4C6BEF0F" w:rsidR="001D6785" w:rsidRPr="007C5647" w:rsidRDefault="007C5647" w:rsidP="00206065">
      <w:pPr>
        <w:tabs>
          <w:tab w:val="left" w:pos="4125"/>
        </w:tabs>
        <w:rPr>
          <w:rFonts w:ascii="Times New Roman" w:hAnsi="Times New Roman" w:cs="Times New Roman"/>
          <w:sz w:val="24"/>
          <w:szCs w:val="24"/>
        </w:rPr>
      </w:pPr>
      <w:commentRangeStart w:id="10"/>
      <w:r w:rsidRPr="007C5647">
        <w:rPr>
          <w:rFonts w:ascii="Times New Roman" w:hAnsi="Times New Roman" w:cs="Times New Roman"/>
          <w:sz w:val="24"/>
          <w:szCs w:val="24"/>
        </w:rPr>
        <w:t>Other skills</w:t>
      </w:r>
      <w:commentRangeEnd w:id="10"/>
      <w:r w:rsidR="004E046A">
        <w:rPr>
          <w:rStyle w:val="CommentReference"/>
        </w:rPr>
        <w:commentReference w:id="10"/>
      </w:r>
    </w:p>
    <w:p w14:paraId="5D35258A" w14:textId="135B3586" w:rsidR="00DC55F7" w:rsidRPr="007C5647" w:rsidRDefault="007C5647" w:rsidP="007C5647">
      <w:pPr>
        <w:pStyle w:val="ListParagraph"/>
        <w:numPr>
          <w:ilvl w:val="0"/>
          <w:numId w:val="4"/>
        </w:numPr>
        <w:tabs>
          <w:tab w:val="left" w:pos="4125"/>
        </w:tabs>
        <w:rPr>
          <w:rFonts w:ascii="Times New Roman" w:hAnsi="Times New Roman" w:cs="Times New Roman"/>
          <w:sz w:val="24"/>
          <w:szCs w:val="24"/>
        </w:rPr>
      </w:pPr>
      <w:bookmarkStart w:id="11" w:name="_GoBack"/>
      <w:commentRangeStart w:id="12"/>
      <w:r w:rsidRPr="007C5647">
        <w:rPr>
          <w:rFonts w:ascii="Times New Roman" w:hAnsi="Times New Roman" w:cs="Times New Roman"/>
          <w:sz w:val="24"/>
          <w:szCs w:val="24"/>
        </w:rPr>
        <w:t xml:space="preserve">Computer literate </w:t>
      </w:r>
      <w:bookmarkEnd w:id="11"/>
      <w:commentRangeEnd w:id="12"/>
      <w:r w:rsidR="004E046A">
        <w:rPr>
          <w:rStyle w:val="CommentReference"/>
        </w:rPr>
        <w:commentReference w:id="12"/>
      </w:r>
    </w:p>
    <w:p w14:paraId="070D3C63" w14:textId="4E443C29" w:rsidR="001D6785" w:rsidRPr="007C5647" w:rsidRDefault="001D6785" w:rsidP="001D6785">
      <w:pPr>
        <w:pStyle w:val="ListParagraph"/>
        <w:numPr>
          <w:ilvl w:val="0"/>
          <w:numId w:val="1"/>
        </w:numPr>
        <w:tabs>
          <w:tab w:val="left" w:pos="4125"/>
        </w:tabs>
        <w:rPr>
          <w:rFonts w:ascii="Times New Roman" w:hAnsi="Times New Roman" w:cs="Times New Roman"/>
          <w:sz w:val="24"/>
          <w:szCs w:val="24"/>
        </w:rPr>
      </w:pPr>
      <w:commentRangeStart w:id="13"/>
      <w:r w:rsidRPr="007C5647">
        <w:rPr>
          <w:rFonts w:ascii="Times New Roman" w:hAnsi="Times New Roman" w:cs="Times New Roman"/>
          <w:sz w:val="24"/>
          <w:szCs w:val="24"/>
        </w:rPr>
        <w:t xml:space="preserve">Clean driver’s license </w:t>
      </w:r>
      <w:commentRangeEnd w:id="13"/>
      <w:r w:rsidR="00AA14D6">
        <w:rPr>
          <w:rStyle w:val="CommentReference"/>
        </w:rPr>
        <w:commentReference w:id="13"/>
      </w:r>
    </w:p>
    <w:p w14:paraId="2AC4DD78" w14:textId="197B6B4E" w:rsidR="001D6785" w:rsidRPr="007C5647" w:rsidRDefault="007C5647" w:rsidP="001D6785">
      <w:pPr>
        <w:pStyle w:val="ListParagraph"/>
        <w:numPr>
          <w:ilvl w:val="0"/>
          <w:numId w:val="1"/>
        </w:numPr>
        <w:tabs>
          <w:tab w:val="left" w:pos="4125"/>
        </w:tabs>
        <w:rPr>
          <w:rFonts w:ascii="Times New Roman" w:hAnsi="Times New Roman" w:cs="Times New Roman"/>
          <w:sz w:val="24"/>
          <w:szCs w:val="24"/>
        </w:rPr>
      </w:pPr>
      <w:r w:rsidRPr="007C5647">
        <w:rPr>
          <w:rFonts w:ascii="Times New Roman" w:hAnsi="Times New Roman" w:cs="Times New Roman"/>
          <w:sz w:val="24"/>
          <w:szCs w:val="24"/>
        </w:rPr>
        <w:t>Familiar with autocad</w:t>
      </w:r>
    </w:p>
    <w:p w14:paraId="09D44953" w14:textId="468ABBA7" w:rsidR="00AA14D6" w:rsidRDefault="00AA14D6" w:rsidP="00DC55F7">
      <w:pPr>
        <w:tabs>
          <w:tab w:val="left" w:pos="4125"/>
        </w:tabs>
        <w:rPr>
          <w:ins w:id="14" w:author="Tonono, Melinda" w:date="2020-06-25T16:49:00Z"/>
          <w:rFonts w:ascii="Times New Roman" w:hAnsi="Times New Roman" w:cs="Times New Roman"/>
          <w:b/>
          <w:bCs/>
          <w:sz w:val="24"/>
          <w:szCs w:val="24"/>
        </w:rPr>
      </w:pPr>
      <w:commentRangeStart w:id="15"/>
      <w:ins w:id="16" w:author="Tonono, Melinda" w:date="2020-06-25T16:49:00Z">
        <w:r>
          <w:rPr>
            <w:rFonts w:ascii="Times New Roman" w:hAnsi="Times New Roman" w:cs="Times New Roman"/>
            <w:b/>
            <w:bCs/>
            <w:sz w:val="24"/>
            <w:szCs w:val="24"/>
          </w:rPr>
          <w:t>References</w:t>
        </w:r>
        <w:commentRangeEnd w:id="15"/>
        <w:r>
          <w:rPr>
            <w:rStyle w:val="CommentReference"/>
          </w:rPr>
          <w:commentReference w:id="15"/>
        </w:r>
      </w:ins>
    </w:p>
    <w:p w14:paraId="5FF6D5A9" w14:textId="2F311A8C" w:rsidR="00DC55F7" w:rsidRPr="007C5647" w:rsidRDefault="00DC55F7" w:rsidP="00DC55F7">
      <w:pPr>
        <w:tabs>
          <w:tab w:val="left" w:pos="41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C5647">
        <w:rPr>
          <w:rFonts w:ascii="Times New Roman" w:hAnsi="Times New Roman" w:cs="Times New Roman"/>
          <w:b/>
          <w:bCs/>
          <w:sz w:val="24"/>
          <w:szCs w:val="24"/>
        </w:rPr>
        <w:t>Interests</w:t>
      </w:r>
    </w:p>
    <w:p w14:paraId="7A381BA8" w14:textId="0E5E0D92" w:rsidR="001D6785" w:rsidRPr="007C5647" w:rsidRDefault="001D6785" w:rsidP="001D6785">
      <w:pPr>
        <w:tabs>
          <w:tab w:val="left" w:pos="41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C5647">
        <w:rPr>
          <w:rFonts w:ascii="Times New Roman" w:hAnsi="Times New Roman" w:cs="Times New Roman"/>
          <w:sz w:val="24"/>
          <w:szCs w:val="24"/>
        </w:rPr>
        <w:t xml:space="preserve">Travel, Reading and computer </w:t>
      </w:r>
      <w:r w:rsidR="00B87706">
        <w:rPr>
          <w:rFonts w:ascii="Times New Roman" w:hAnsi="Times New Roman" w:cs="Times New Roman"/>
          <w:sz w:val="24"/>
          <w:szCs w:val="24"/>
        </w:rPr>
        <w:t>g</w:t>
      </w:r>
      <w:r w:rsidRPr="007C5647">
        <w:rPr>
          <w:rFonts w:ascii="Times New Roman" w:hAnsi="Times New Roman" w:cs="Times New Roman"/>
          <w:sz w:val="24"/>
          <w:szCs w:val="24"/>
        </w:rPr>
        <w:t>aming</w:t>
      </w:r>
      <w:r w:rsidRPr="007C564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E90794" w14:textId="77777777" w:rsidR="001D6785" w:rsidRPr="001D6785" w:rsidRDefault="001D6785" w:rsidP="001D6785">
      <w:pPr>
        <w:tabs>
          <w:tab w:val="left" w:pos="4125"/>
        </w:tabs>
        <w:rPr>
          <w:b/>
          <w:bCs/>
        </w:rPr>
      </w:pPr>
    </w:p>
    <w:p w14:paraId="0D029AB0" w14:textId="77777777" w:rsidR="00DC55F7" w:rsidRPr="00DC55F7" w:rsidRDefault="00DC55F7">
      <w:pPr>
        <w:rPr>
          <w:b/>
          <w:bCs/>
        </w:rPr>
      </w:pPr>
    </w:p>
    <w:sectPr w:rsidR="00DC55F7" w:rsidRPr="00DC55F7" w:rsidSect="007C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Tonono, Melinda" w:date="2020-06-25T16:24:00Z" w:initials="TM">
    <w:p w14:paraId="25384DC4" w14:textId="3A212EB9" w:rsidR="005D2169" w:rsidRDefault="005D2169">
      <w:pPr>
        <w:pStyle w:val="CommentText"/>
      </w:pPr>
      <w:r>
        <w:rPr>
          <w:rStyle w:val="CommentReference"/>
        </w:rPr>
        <w:annotationRef/>
      </w:r>
      <w:r>
        <w:t>Under this section, you should provide a brief description of what you are currently doing as well as what your career goals are. You can also include a sentence or two describing your skills and how they might be in the line for the job for which you are applying.</w:t>
      </w:r>
    </w:p>
  </w:comment>
  <w:comment w:id="4" w:author="Tonono, Melinda" w:date="2020-06-25T16:26:00Z" w:initials="TM">
    <w:p w14:paraId="32AEA069" w14:textId="03078104" w:rsidR="005D2169" w:rsidRDefault="005D2169">
      <w:pPr>
        <w:pStyle w:val="CommentText"/>
      </w:pPr>
      <w:r>
        <w:rPr>
          <w:rStyle w:val="CommentReference"/>
        </w:rPr>
        <w:annotationRef/>
      </w:r>
      <w:r>
        <w:t>Your marital status is not necessary as it is not related to your ability to do or not do the job. At the same time, if you have a driver’s licence, you may think of including it under Personal details as well.</w:t>
      </w:r>
    </w:p>
  </w:comment>
  <w:comment w:id="5" w:author="Tonono, Melinda" w:date="2020-06-25T16:26:00Z" w:initials="TM">
    <w:p w14:paraId="260A430E" w14:textId="30C28D2C" w:rsidR="005D2169" w:rsidRDefault="005D2169">
      <w:pPr>
        <w:pStyle w:val="CommentText"/>
      </w:pPr>
      <w:r>
        <w:rPr>
          <w:rStyle w:val="CommentReference"/>
        </w:rPr>
        <w:annotationRef/>
      </w:r>
      <w:r>
        <w:t>You can decide if you would like to include your passport number as well.</w:t>
      </w:r>
    </w:p>
  </w:comment>
  <w:comment w:id="6" w:author="Tonono, Melinda" w:date="2020-06-25T16:28:00Z" w:initials="TM">
    <w:p w14:paraId="51ED29A1" w14:textId="30A6E537" w:rsidR="005D2169" w:rsidRDefault="005D2169">
      <w:pPr>
        <w:pStyle w:val="CommentText"/>
      </w:pPr>
      <w:r>
        <w:rPr>
          <w:rStyle w:val="CommentReference"/>
        </w:rPr>
        <w:annotationRef/>
      </w:r>
      <w:r>
        <w:t xml:space="preserve">Also include your residential address. </w:t>
      </w:r>
    </w:p>
  </w:comment>
  <w:comment w:id="7" w:author="Tonono, Melinda" w:date="2020-06-25T16:40:00Z" w:initials="TM">
    <w:p w14:paraId="259D2D24" w14:textId="77777777" w:rsidR="00AA14D6" w:rsidRDefault="00AA14D6">
      <w:pPr>
        <w:pStyle w:val="CommentText"/>
      </w:pPr>
      <w:r>
        <w:rPr>
          <w:rStyle w:val="CommentReference"/>
        </w:rPr>
        <w:annotationRef/>
      </w:r>
      <w:r>
        <w:t>Follow this format:</w:t>
      </w:r>
    </w:p>
    <w:p w14:paraId="0A541FDE" w14:textId="466C9844" w:rsidR="00AA14D6" w:rsidRDefault="00AA14D6">
      <w:pPr>
        <w:pStyle w:val="CommentText"/>
      </w:pPr>
      <w:r>
        <w:rPr>
          <w:noProof/>
          <w:lang w:eastAsia="en-ZA"/>
        </w:rPr>
        <w:drawing>
          <wp:inline distT="0" distB="0" distL="0" distR="0" wp14:anchorId="4F1A3BA6" wp14:editId="781FDB3E">
            <wp:extent cx="7058025" cy="498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5754" t="31901"/>
                    <a:stretch/>
                  </pic:blipFill>
                  <pic:spPr bwMode="auto">
                    <a:xfrm>
                      <a:off x="0" y="0"/>
                      <a:ext cx="7058025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8" w:author="Tonono, Melinda" w:date="2020-06-25T16:45:00Z" w:initials="TM">
    <w:p w14:paraId="792AC408" w14:textId="63617C5A" w:rsidR="00AA14D6" w:rsidRDefault="00AA14D6">
      <w:pPr>
        <w:pStyle w:val="CommentText"/>
      </w:pPr>
      <w:r>
        <w:rPr>
          <w:rStyle w:val="CommentReference"/>
        </w:rPr>
        <w:annotationRef/>
      </w:r>
      <w:r>
        <w:t>The information that you included here is good. Maybe follow the format that I put in the comment above.</w:t>
      </w:r>
    </w:p>
  </w:comment>
  <w:comment w:id="9" w:author="Tonono, Melinda" w:date="2020-06-25T16:47:00Z" w:initials="TM">
    <w:p w14:paraId="2DEC865A" w14:textId="2F871022" w:rsidR="00AA14D6" w:rsidRDefault="00AA14D6">
      <w:pPr>
        <w:pStyle w:val="CommentText"/>
      </w:pPr>
      <w:r>
        <w:rPr>
          <w:rStyle w:val="CommentReference"/>
        </w:rPr>
        <w:annotationRef/>
      </w:r>
      <w:r>
        <w:t>If you have done any kind of volunteer work, include it here as well under “Other Experience”. It also shows the professional experience that you have.</w:t>
      </w:r>
    </w:p>
  </w:comment>
  <w:comment w:id="10" w:author="Tonono, Melinda" w:date="2020-06-25T16:52:00Z" w:initials="TM">
    <w:p w14:paraId="6949F4CD" w14:textId="62850487" w:rsidR="004E046A" w:rsidRDefault="004E046A">
      <w:pPr>
        <w:pStyle w:val="CommentText"/>
      </w:pPr>
      <w:r>
        <w:rPr>
          <w:rStyle w:val="CommentReference"/>
        </w:rPr>
        <w:annotationRef/>
      </w:r>
      <w:r>
        <w:t>Also include any other computer software that is specific to engineering that you are proficient in.</w:t>
      </w:r>
    </w:p>
  </w:comment>
  <w:comment w:id="12" w:author="Tonono, Melinda" w:date="2020-06-25T16:53:00Z" w:initials="TM">
    <w:p w14:paraId="240BA249" w14:textId="5C693054" w:rsidR="004E046A" w:rsidRDefault="004E046A">
      <w:pPr>
        <w:pStyle w:val="CommentText"/>
      </w:pPr>
      <w:r>
        <w:rPr>
          <w:rStyle w:val="CommentReference"/>
        </w:rPr>
        <w:annotationRef/>
      </w:r>
      <w:r>
        <w:t>Be more specific, maybe state that you are familiar with Microsoft Office (Word, Excel, PowerPoint, etc.)</w:t>
      </w:r>
    </w:p>
  </w:comment>
  <w:comment w:id="13" w:author="Tonono, Melinda" w:date="2020-06-25T16:49:00Z" w:initials="TM">
    <w:p w14:paraId="6B82ABEF" w14:textId="683AB4A5" w:rsidR="00AA14D6" w:rsidRDefault="00AA14D6">
      <w:pPr>
        <w:pStyle w:val="CommentText"/>
      </w:pPr>
      <w:r>
        <w:rPr>
          <w:rStyle w:val="CommentReference"/>
        </w:rPr>
        <w:annotationRef/>
      </w:r>
      <w:r>
        <w:t>This goes in the Personal Details section.</w:t>
      </w:r>
    </w:p>
  </w:comment>
  <w:comment w:id="15" w:author="Tonono, Melinda" w:date="2020-06-25T16:49:00Z" w:initials="TM">
    <w:p w14:paraId="534DC58A" w14:textId="01A0732A" w:rsidR="00AA14D6" w:rsidRDefault="00AA14D6">
      <w:pPr>
        <w:pStyle w:val="CommentText"/>
      </w:pPr>
      <w:r>
        <w:rPr>
          <w:rStyle w:val="CommentReference"/>
        </w:rPr>
        <w:annotationRef/>
      </w:r>
      <w:r>
        <w:t>You need to have a</w:t>
      </w:r>
      <w:r w:rsidR="004E046A">
        <w:t xml:space="preserve">t least 3 contactable references: people who know you in a professional or semi-professional context such as your old boss, your lecturer or your supervisor where you would have been volunteering.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384DC4" w15:done="0"/>
  <w15:commentEx w15:paraId="32AEA069" w15:done="0"/>
  <w15:commentEx w15:paraId="260A430E" w15:done="0"/>
  <w15:commentEx w15:paraId="51ED29A1" w15:done="0"/>
  <w15:commentEx w15:paraId="0A541FDE" w15:done="0"/>
  <w15:commentEx w15:paraId="792AC408" w15:done="0"/>
  <w15:commentEx w15:paraId="2DEC865A" w15:done="0"/>
  <w15:commentEx w15:paraId="6949F4CD" w15:done="0"/>
  <w15:commentEx w15:paraId="240BA249" w15:done="0"/>
  <w15:commentEx w15:paraId="6B82ABEF" w15:done="0"/>
  <w15:commentEx w15:paraId="534DC5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0721"/>
    <w:multiLevelType w:val="hybridMultilevel"/>
    <w:tmpl w:val="6C242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B44E2"/>
    <w:multiLevelType w:val="hybridMultilevel"/>
    <w:tmpl w:val="C15EC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4FDD"/>
    <w:multiLevelType w:val="hybridMultilevel"/>
    <w:tmpl w:val="20CC8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720F8"/>
    <w:multiLevelType w:val="hybridMultilevel"/>
    <w:tmpl w:val="E26AB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nono, Melinda">
    <w15:presenceInfo w15:providerId="AD" w15:userId="S-1-5-21-3649537337-976512606-3729627444-805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B84"/>
    <w:rsid w:val="00064FEA"/>
    <w:rsid w:val="000A4B84"/>
    <w:rsid w:val="001D6785"/>
    <w:rsid w:val="00206065"/>
    <w:rsid w:val="00255D58"/>
    <w:rsid w:val="004E046A"/>
    <w:rsid w:val="005D2169"/>
    <w:rsid w:val="007C4241"/>
    <w:rsid w:val="007C5647"/>
    <w:rsid w:val="009C0F3F"/>
    <w:rsid w:val="00A91367"/>
    <w:rsid w:val="00AA14D6"/>
    <w:rsid w:val="00B87706"/>
    <w:rsid w:val="00C049B0"/>
    <w:rsid w:val="00C56C67"/>
    <w:rsid w:val="00C61D5D"/>
    <w:rsid w:val="00DC55F7"/>
    <w:rsid w:val="00E6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FC94D"/>
  <w15:chartTrackingRefBased/>
  <w15:docId w15:val="{B838B5D5-5D46-4C02-B2B7-50CFA78B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B84"/>
    <w:pPr>
      <w:spacing w:line="259" w:lineRule="auto"/>
      <w:jc w:val="left"/>
    </w:pPr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B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A4B84"/>
    <w:pPr>
      <w:spacing w:after="0" w:line="240" w:lineRule="auto"/>
      <w:jc w:val="left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B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67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21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1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169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1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169"/>
    <w:rPr>
      <w:b/>
      <w:bCs/>
      <w:sz w:val="20"/>
      <w:szCs w:val="20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169"/>
    <w:rPr>
      <w:rFonts w:ascii="Segoe UI" w:hAnsi="Segoe UI" w:cs="Segoe UI"/>
      <w:sz w:val="18"/>
      <w:szCs w:val="18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limolint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Lelimo</dc:creator>
  <cp:keywords/>
  <dc:description/>
  <cp:lastModifiedBy>Tonono, Melinda</cp:lastModifiedBy>
  <cp:revision>5</cp:revision>
  <cp:lastPrinted>2019-03-08T08:02:00Z</cp:lastPrinted>
  <dcterms:created xsi:type="dcterms:W3CDTF">2019-10-28T12:47:00Z</dcterms:created>
  <dcterms:modified xsi:type="dcterms:W3CDTF">2020-06-25T14:54:00Z</dcterms:modified>
</cp:coreProperties>
</file>